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79326" w14:textId="77777777" w:rsidR="000717E6" w:rsidRDefault="000717E6">
      <w:r>
        <w:t>PWA CODE FLOW:</w:t>
      </w:r>
    </w:p>
    <w:p w14:paraId="1284CD8F" w14:textId="77777777" w:rsidR="000717E6" w:rsidRDefault="000717E6"/>
    <w:p w14:paraId="0BCE95A2" w14:textId="77777777" w:rsidR="000717E6" w:rsidRDefault="000717E6" w:rsidP="000717E6">
      <w:pPr>
        <w:pStyle w:val="ListParagraph"/>
        <w:numPr>
          <w:ilvl w:val="0"/>
          <w:numId w:val="3"/>
        </w:numPr>
      </w:pPr>
      <w:r>
        <w:t>Define signalized intersect</w:t>
      </w:r>
      <w:r w:rsidR="00DB26D3">
        <w:t>i</w:t>
      </w:r>
      <w:r>
        <w:t>ons and subtract from total nodes or classify nodes</w:t>
      </w:r>
    </w:p>
    <w:p w14:paraId="0F4F218D" w14:textId="77777777" w:rsidR="000717E6" w:rsidRDefault="000717E6" w:rsidP="000717E6">
      <w:pPr>
        <w:pStyle w:val="ListParagraph"/>
        <w:numPr>
          <w:ilvl w:val="0"/>
          <w:numId w:val="3"/>
        </w:numPr>
      </w:pPr>
      <w:r>
        <w:t xml:space="preserve">Get all crashes </w:t>
      </w:r>
    </w:p>
    <w:p w14:paraId="69C6CC74" w14:textId="77777777" w:rsidR="000717E6" w:rsidRDefault="000717E6" w:rsidP="000717E6">
      <w:pPr>
        <w:pStyle w:val="ListParagraph"/>
      </w:pPr>
      <w:r>
        <w:t>2b. Classify all nodes</w:t>
      </w:r>
      <w:r w:rsidR="00D64510">
        <w:t xml:space="preserve"> as preventable or not and order by node</w:t>
      </w:r>
    </w:p>
    <w:p w14:paraId="0A9E5AC1" w14:textId="77777777" w:rsidR="00D64510" w:rsidRDefault="00D64510" w:rsidP="00D64510">
      <w:pPr>
        <w:pStyle w:val="ListParagraph"/>
        <w:numPr>
          <w:ilvl w:val="0"/>
          <w:numId w:val="3"/>
        </w:numPr>
      </w:pPr>
      <w:r>
        <w:t>Join unsignalized with only preventable crashes</w:t>
      </w:r>
    </w:p>
    <w:p w14:paraId="780C6511" w14:textId="77777777" w:rsidR="00D64510" w:rsidRDefault="00D64510" w:rsidP="00D64510">
      <w:pPr>
        <w:pStyle w:val="ListParagraph"/>
        <w:numPr>
          <w:ilvl w:val="0"/>
          <w:numId w:val="3"/>
        </w:numPr>
      </w:pPr>
      <w:r>
        <w:t>Length check for 3 year period for each node has to be greater than 4.</w:t>
      </w:r>
    </w:p>
    <w:p w14:paraId="0E8E3DE8" w14:textId="77777777" w:rsidR="00D64510" w:rsidRDefault="00D64510" w:rsidP="00D64510">
      <w:pPr>
        <w:pStyle w:val="ListParagraph"/>
        <w:numPr>
          <w:ilvl w:val="0"/>
          <w:numId w:val="3"/>
        </w:numPr>
      </w:pPr>
      <w:r>
        <w:t>12 month period check</w:t>
      </w:r>
    </w:p>
    <w:p w14:paraId="01E9A329" w14:textId="77777777" w:rsidR="000618B8" w:rsidRDefault="000618B8" w:rsidP="000618B8"/>
    <w:p w14:paraId="7B250002" w14:textId="77777777" w:rsidR="000618B8" w:rsidRDefault="000618B8" w:rsidP="000618B8"/>
    <w:p w14:paraId="557E3BB2" w14:textId="77777777" w:rsidR="000618B8" w:rsidRDefault="000618B8" w:rsidP="000618B8"/>
    <w:p w14:paraId="66C50CE1" w14:textId="77777777" w:rsidR="000618B8" w:rsidRDefault="000618B8" w:rsidP="000618B8"/>
    <w:p w14:paraId="308BFF30" w14:textId="77777777" w:rsidR="000618B8" w:rsidRDefault="000618B8" w:rsidP="000618B8">
      <w:r>
        <w:t>1. Define signalized intersect</w:t>
      </w:r>
      <w:r w:rsidR="00DB26D3">
        <w:t>i</w:t>
      </w:r>
      <w:r>
        <w:t>ons and subtract from total nodes or classify nodes</w:t>
      </w:r>
    </w:p>
    <w:p w14:paraId="05C99A0D" w14:textId="77777777" w:rsidR="000618B8" w:rsidRPr="00A8275A" w:rsidRDefault="000618B8" w:rsidP="000618B8">
      <w:pPr>
        <w:rPr>
          <w:u w:val="single"/>
        </w:rPr>
      </w:pPr>
      <w:r w:rsidRPr="00A8275A">
        <w:rPr>
          <w:u w:val="single"/>
        </w:rPr>
        <w:t>Functions</w:t>
      </w:r>
      <w:r>
        <w:rPr>
          <w:u w:val="single"/>
        </w:rPr>
        <w:t>:</w:t>
      </w:r>
    </w:p>
    <w:p w14:paraId="22278E63" w14:textId="77777777" w:rsidR="000618B8" w:rsidRDefault="000618B8" w:rsidP="000618B8">
      <w:pPr>
        <w:pStyle w:val="ListParagraph"/>
        <w:numPr>
          <w:ilvl w:val="0"/>
          <w:numId w:val="6"/>
        </w:numPr>
      </w:pPr>
      <w:r w:rsidRPr="000618B8">
        <w:t>itx_dict</w:t>
      </w:r>
    </w:p>
    <w:p w14:paraId="628E1F24" w14:textId="77777777" w:rsidR="000618B8" w:rsidRDefault="000618B8" w:rsidP="000618B8">
      <w:pPr>
        <w:pStyle w:val="ListParagraph"/>
        <w:numPr>
          <w:ilvl w:val="1"/>
          <w:numId w:val="6"/>
        </w:numPr>
      </w:pPr>
      <w:r>
        <w:t>Input</w:t>
      </w:r>
    </w:p>
    <w:p w14:paraId="014D843E" w14:textId="77777777" w:rsidR="000618B8" w:rsidRDefault="000618B8" w:rsidP="000618B8">
      <w:pPr>
        <w:pStyle w:val="ListParagraph"/>
        <w:numPr>
          <w:ilvl w:val="2"/>
          <w:numId w:val="6"/>
        </w:numPr>
      </w:pPr>
      <w:r>
        <w:t>No input</w:t>
      </w:r>
    </w:p>
    <w:p w14:paraId="15D70209" w14:textId="77777777" w:rsidR="000618B8" w:rsidRDefault="000618B8" w:rsidP="000618B8">
      <w:pPr>
        <w:pStyle w:val="ListParagraph"/>
        <w:numPr>
          <w:ilvl w:val="1"/>
          <w:numId w:val="6"/>
        </w:numPr>
      </w:pPr>
      <w:commentRangeStart w:id="0"/>
      <w:r>
        <w:t>Function</w:t>
      </w:r>
      <w:commentRangeEnd w:id="0"/>
      <w:r w:rsidR="00B96852">
        <w:rPr>
          <w:rStyle w:val="CommentReference"/>
        </w:rPr>
        <w:commentReference w:id="0"/>
      </w:r>
    </w:p>
    <w:p w14:paraId="7475DFFF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Select all nodeids, masterids, is_int from node table</w:t>
      </w:r>
    </w:p>
    <w:p w14:paraId="691F1EFA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Output</w:t>
      </w:r>
    </w:p>
    <w:p w14:paraId="69F43D40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Create dictionary setting all nodeids: none</w:t>
      </w:r>
    </w:p>
    <w:p w14:paraId="59DEB7AF" w14:textId="77777777" w:rsidR="007504A6" w:rsidRDefault="007504A6" w:rsidP="007504A6">
      <w:pPr>
        <w:pStyle w:val="ListParagraph"/>
        <w:numPr>
          <w:ilvl w:val="0"/>
          <w:numId w:val="6"/>
        </w:numPr>
      </w:pPr>
      <w:r w:rsidRPr="007504A6">
        <w:t>sig_lon_lat</w:t>
      </w:r>
    </w:p>
    <w:p w14:paraId="5039A2F1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Input</w:t>
      </w:r>
    </w:p>
    <w:p w14:paraId="4E2CE6BE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No input</w:t>
      </w:r>
    </w:p>
    <w:p w14:paraId="2B9CF625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Function</w:t>
      </w:r>
    </w:p>
    <w:p w14:paraId="3F9BAB3B" w14:textId="77777777" w:rsidR="000618B8" w:rsidRDefault="007504A6" w:rsidP="000618B8">
      <w:pPr>
        <w:pStyle w:val="ListParagraph"/>
        <w:numPr>
          <w:ilvl w:val="2"/>
          <w:numId w:val="6"/>
        </w:numPr>
      </w:pPr>
      <w:r>
        <w:t>Selects all signal longitude and latitudes from sql controller table</w:t>
      </w:r>
    </w:p>
    <w:p w14:paraId="5204BC57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Output</w:t>
      </w:r>
    </w:p>
    <w:p w14:paraId="1ABA4181" w14:textId="77777777" w:rsidR="007504A6" w:rsidRDefault="007504A6" w:rsidP="007504A6">
      <w:pPr>
        <w:pStyle w:val="ListParagraph"/>
        <w:numPr>
          <w:ilvl w:val="2"/>
          <w:numId w:val="6"/>
        </w:numPr>
      </w:pPr>
      <w:commentRangeStart w:id="1"/>
      <w:r>
        <w:t xml:space="preserve">Data </w:t>
      </w:r>
      <w:commentRangeEnd w:id="1"/>
      <w:r w:rsidR="00B96852">
        <w:rPr>
          <w:rStyle w:val="CommentReference"/>
        </w:rPr>
        <w:commentReference w:id="1"/>
      </w:r>
      <w:r>
        <w:t>output of all longitudes and latitudes</w:t>
      </w:r>
    </w:p>
    <w:p w14:paraId="766FBAEA" w14:textId="77777777" w:rsidR="007504A6" w:rsidRDefault="007504A6" w:rsidP="007504A6">
      <w:pPr>
        <w:pStyle w:val="ListParagraph"/>
        <w:numPr>
          <w:ilvl w:val="0"/>
          <w:numId w:val="6"/>
        </w:numPr>
      </w:pPr>
      <w:r w:rsidRPr="007504A6">
        <w:t>lonlat_to_geom</w:t>
      </w:r>
    </w:p>
    <w:p w14:paraId="3762A708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Input</w:t>
      </w:r>
    </w:p>
    <w:p w14:paraId="5EAEB9D7" w14:textId="77777777" w:rsidR="007504A6" w:rsidRDefault="007504A6" w:rsidP="007504A6">
      <w:pPr>
        <w:pStyle w:val="ListParagraph"/>
        <w:numPr>
          <w:ilvl w:val="2"/>
          <w:numId w:val="6"/>
        </w:numPr>
      </w:pPr>
      <w:r w:rsidRPr="007504A6">
        <w:t>input either list of list [[lon,lat][lon,lat]] or list lon_lat=[lon,lat] or input lon=lon,lat=lat</w:t>
      </w:r>
    </w:p>
    <w:p w14:paraId="701C686F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Function</w:t>
      </w:r>
    </w:p>
    <w:p w14:paraId="0CDF69C8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Converts input longitudes and latitudes to geometry</w:t>
      </w:r>
    </w:p>
    <w:p w14:paraId="71E9D015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Output</w:t>
      </w:r>
    </w:p>
    <w:p w14:paraId="31E098D6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Geometry representations of all inputted lon,lat</w:t>
      </w:r>
    </w:p>
    <w:p w14:paraId="1054101A" w14:textId="77777777" w:rsidR="007504A6" w:rsidRDefault="006C4CA6" w:rsidP="007504A6">
      <w:pPr>
        <w:pStyle w:val="ListParagraph"/>
        <w:numPr>
          <w:ilvl w:val="0"/>
          <w:numId w:val="6"/>
        </w:numPr>
      </w:pPr>
      <w:r>
        <w:t>sig_</w:t>
      </w:r>
      <w:commentRangeStart w:id="2"/>
      <w:r>
        <w:t>to</w:t>
      </w:r>
      <w:commentRangeEnd w:id="2"/>
      <w:r w:rsidR="00B96852">
        <w:rPr>
          <w:rStyle w:val="CommentReference"/>
        </w:rPr>
        <w:commentReference w:id="2"/>
      </w:r>
      <w:r>
        <w:t>_itx</w:t>
      </w:r>
    </w:p>
    <w:p w14:paraId="03FA7E6E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t>Input</w:t>
      </w:r>
    </w:p>
    <w:p w14:paraId="3BD0F24A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>Longitude, latitude, search radius</w:t>
      </w:r>
    </w:p>
    <w:p w14:paraId="59EBE0CA" w14:textId="77777777" w:rsidR="007504A6" w:rsidRDefault="007504A6" w:rsidP="007504A6">
      <w:pPr>
        <w:pStyle w:val="ListParagraph"/>
        <w:numPr>
          <w:ilvl w:val="1"/>
          <w:numId w:val="6"/>
        </w:numPr>
      </w:pPr>
      <w:r>
        <w:lastRenderedPageBreak/>
        <w:t xml:space="preserve">Function </w:t>
      </w:r>
    </w:p>
    <w:p w14:paraId="491B9267" w14:textId="77777777" w:rsidR="007504A6" w:rsidRDefault="007504A6" w:rsidP="007504A6">
      <w:pPr>
        <w:pStyle w:val="ListParagraph"/>
        <w:numPr>
          <w:ilvl w:val="2"/>
          <w:numId w:val="6"/>
        </w:numPr>
      </w:pPr>
      <w:r>
        <w:t xml:space="preserve">Queries nearest signal </w:t>
      </w:r>
      <w:r w:rsidR="006C4CA6">
        <w:t>from input longitude, latitude within search radius</w:t>
      </w:r>
    </w:p>
    <w:p w14:paraId="41CC5E46" w14:textId="77777777" w:rsidR="006C4CA6" w:rsidRDefault="006C4CA6" w:rsidP="006C4CA6">
      <w:pPr>
        <w:pStyle w:val="ListParagraph"/>
        <w:numPr>
          <w:ilvl w:val="1"/>
          <w:numId w:val="6"/>
        </w:numPr>
      </w:pPr>
      <w:r>
        <w:t>Output</w:t>
      </w:r>
    </w:p>
    <w:p w14:paraId="584969A3" w14:textId="77777777" w:rsidR="006C4CA6" w:rsidRDefault="006C4CA6" w:rsidP="006C4CA6">
      <w:pPr>
        <w:pStyle w:val="ListParagraph"/>
        <w:numPr>
          <w:ilvl w:val="2"/>
          <w:numId w:val="6"/>
        </w:numPr>
      </w:pPr>
      <w:r>
        <w:t>Nearest intersection nodeid,dist,node_geom,sig_geom,sig_lon_lat from input signal lon lat</w:t>
      </w:r>
    </w:p>
    <w:p w14:paraId="136673A0" w14:textId="77777777" w:rsidR="006C4CA6" w:rsidRDefault="006C4CA6" w:rsidP="006C4CA6">
      <w:pPr>
        <w:pStyle w:val="ListParagraph"/>
        <w:numPr>
          <w:ilvl w:val="0"/>
          <w:numId w:val="6"/>
        </w:numPr>
      </w:pPr>
      <w:r w:rsidRPr="006C4CA6">
        <w:t>all_sigs_to_itxs</w:t>
      </w:r>
    </w:p>
    <w:p w14:paraId="5C6E79B2" w14:textId="77777777" w:rsidR="006C4CA6" w:rsidRDefault="006C4CA6" w:rsidP="006C4CA6">
      <w:pPr>
        <w:pStyle w:val="ListParagraph"/>
        <w:numPr>
          <w:ilvl w:val="1"/>
          <w:numId w:val="6"/>
        </w:numPr>
      </w:pPr>
      <w:r>
        <w:t>Input</w:t>
      </w:r>
    </w:p>
    <w:p w14:paraId="153F80D3" w14:textId="77777777" w:rsidR="006C4CA6" w:rsidRDefault="006C4CA6" w:rsidP="006C4CA6">
      <w:pPr>
        <w:pStyle w:val="ListParagraph"/>
        <w:numPr>
          <w:ilvl w:val="2"/>
          <w:numId w:val="6"/>
        </w:numPr>
      </w:pPr>
      <w:r>
        <w:t>List of longitude, latitude &amp; search radius</w:t>
      </w:r>
    </w:p>
    <w:p w14:paraId="403DEC5A" w14:textId="77777777" w:rsidR="006C4CA6" w:rsidRDefault="006C4CA6" w:rsidP="006C4CA6">
      <w:pPr>
        <w:pStyle w:val="ListParagraph"/>
        <w:numPr>
          <w:ilvl w:val="1"/>
          <w:numId w:val="6"/>
        </w:numPr>
      </w:pPr>
      <w:r>
        <w:t xml:space="preserve">Function </w:t>
      </w:r>
    </w:p>
    <w:p w14:paraId="22A12066" w14:textId="77777777" w:rsidR="006C4CA6" w:rsidRDefault="006C4CA6" w:rsidP="006C4CA6">
      <w:pPr>
        <w:pStyle w:val="ListParagraph"/>
        <w:numPr>
          <w:ilvl w:val="2"/>
          <w:numId w:val="6"/>
        </w:numPr>
      </w:pPr>
      <w:r>
        <w:t>Queries nearest signal from input list within search radius</w:t>
      </w:r>
    </w:p>
    <w:p w14:paraId="1A64AB85" w14:textId="77777777" w:rsidR="006C4CA6" w:rsidRDefault="006C4CA6" w:rsidP="006C4CA6">
      <w:pPr>
        <w:pStyle w:val="ListParagraph"/>
        <w:numPr>
          <w:ilvl w:val="1"/>
          <w:numId w:val="6"/>
        </w:numPr>
      </w:pPr>
      <w:r>
        <w:t>Output</w:t>
      </w:r>
    </w:p>
    <w:p w14:paraId="2314C537" w14:textId="77777777" w:rsidR="006C4CA6" w:rsidRDefault="006C4CA6" w:rsidP="006C4CA6">
      <w:pPr>
        <w:pStyle w:val="ListParagraph"/>
        <w:numPr>
          <w:ilvl w:val="2"/>
          <w:numId w:val="6"/>
        </w:numPr>
      </w:pPr>
      <w:r>
        <w:t>List of all nearest intersection nodeid,dist,node_geom,sig_geom,sig_lon_lat from input signal lon lat list</w:t>
      </w:r>
    </w:p>
    <w:p w14:paraId="6EDE95C9" w14:textId="77777777" w:rsidR="006C4CA6" w:rsidRDefault="006C4CA6" w:rsidP="006C4CA6">
      <w:pPr>
        <w:pStyle w:val="ListParagraph"/>
      </w:pPr>
    </w:p>
    <w:p w14:paraId="6C2532CF" w14:textId="77777777" w:rsidR="000618B8" w:rsidRDefault="000618B8" w:rsidP="000618B8"/>
    <w:p w14:paraId="6A1B1387" w14:textId="77777777" w:rsidR="000618B8" w:rsidRDefault="000618B8" w:rsidP="000618B8"/>
    <w:p w14:paraId="2BC90447" w14:textId="77777777" w:rsidR="000618B8" w:rsidRDefault="000618B8" w:rsidP="000618B8"/>
    <w:p w14:paraId="59B5D04A" w14:textId="77777777" w:rsidR="007504A6" w:rsidRDefault="000618B8" w:rsidP="000618B8">
      <w:r>
        <w:t>4. Length check for 3 year period for each node has to be greater than 4.</w:t>
      </w:r>
      <w:r w:rsidR="007504A6">
        <w:t xml:space="preserve"> </w:t>
      </w:r>
    </w:p>
    <w:p w14:paraId="2F047F13" w14:textId="77777777" w:rsidR="000618B8" w:rsidRDefault="007504A6" w:rsidP="000618B8">
      <w:r>
        <w:t>&amp;</w:t>
      </w:r>
    </w:p>
    <w:p w14:paraId="5A8BCDB9" w14:textId="77777777" w:rsidR="007504A6" w:rsidRDefault="007504A6" w:rsidP="000618B8">
      <w:r>
        <w:t xml:space="preserve">5. </w:t>
      </w:r>
      <w:r w:rsidRPr="007504A6">
        <w:t>12 month period check</w:t>
      </w:r>
    </w:p>
    <w:p w14:paraId="40601989" w14:textId="77777777" w:rsidR="000618B8" w:rsidRPr="00A8275A" w:rsidRDefault="000618B8" w:rsidP="000618B8">
      <w:pPr>
        <w:rPr>
          <w:u w:val="single"/>
        </w:rPr>
      </w:pPr>
      <w:r w:rsidRPr="00A8275A">
        <w:rPr>
          <w:u w:val="single"/>
        </w:rPr>
        <w:t>Functions</w:t>
      </w:r>
      <w:r>
        <w:rPr>
          <w:u w:val="single"/>
        </w:rPr>
        <w:t>:</w:t>
      </w:r>
    </w:p>
    <w:p w14:paraId="41C062C1" w14:textId="77777777" w:rsidR="000618B8" w:rsidRDefault="000618B8" w:rsidP="000618B8">
      <w:pPr>
        <w:pStyle w:val="ListParagraph"/>
        <w:numPr>
          <w:ilvl w:val="0"/>
          <w:numId w:val="4"/>
        </w:numPr>
      </w:pPr>
      <w:r>
        <w:t>Fiveplus</w:t>
      </w:r>
    </w:p>
    <w:p w14:paraId="0C99529E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 xml:space="preserve">Input </w:t>
      </w:r>
    </w:p>
    <w:p w14:paraId="71033C54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Unsignalized nodes</w:t>
      </w:r>
    </w:p>
    <w:p w14:paraId="242E66EA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Function</w:t>
      </w:r>
    </w:p>
    <w:p w14:paraId="232EF75A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Find nodes with at least 5 crashes in latest 3 years.</w:t>
      </w:r>
    </w:p>
    <w:p w14:paraId="5BD3F117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Output</w:t>
      </w:r>
    </w:p>
    <w:p w14:paraId="6CD4DE70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 xml:space="preserve">Subset of unsignalized nodes </w:t>
      </w:r>
    </w:p>
    <w:p w14:paraId="3D665BC9" w14:textId="77777777" w:rsidR="000618B8" w:rsidRDefault="000618B8" w:rsidP="000618B8">
      <w:pPr>
        <w:pStyle w:val="ListParagraph"/>
        <w:numPr>
          <w:ilvl w:val="0"/>
          <w:numId w:val="4"/>
        </w:numPr>
      </w:pPr>
      <w:r>
        <w:t>too_long</w:t>
      </w:r>
    </w:p>
    <w:p w14:paraId="1ADBF37B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 xml:space="preserve">Input </w:t>
      </w:r>
    </w:p>
    <w:p w14:paraId="031877C6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Unsignalized nodes</w:t>
      </w:r>
    </w:p>
    <w:p w14:paraId="5CB7A259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Function</w:t>
      </w:r>
    </w:p>
    <w:p w14:paraId="0BDC0BC0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Find nodes with exactly 5 crashes in longer than 365 days.</w:t>
      </w:r>
    </w:p>
    <w:p w14:paraId="13BB7FF2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Output</w:t>
      </w:r>
    </w:p>
    <w:p w14:paraId="1B282D6D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 xml:space="preserve">Subset of unsignalized nodes </w:t>
      </w:r>
    </w:p>
    <w:p w14:paraId="6F635F26" w14:textId="77777777" w:rsidR="000618B8" w:rsidRDefault="000618B8" w:rsidP="000618B8">
      <w:pPr>
        <w:pStyle w:val="ListParagraph"/>
        <w:numPr>
          <w:ilvl w:val="0"/>
          <w:numId w:val="4"/>
        </w:numPr>
      </w:pPr>
      <w:r>
        <w:t>Verified</w:t>
      </w:r>
    </w:p>
    <w:p w14:paraId="5246299E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 xml:space="preserve">Input </w:t>
      </w:r>
    </w:p>
    <w:p w14:paraId="68B77321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Unsignalized nodes</w:t>
      </w:r>
    </w:p>
    <w:p w14:paraId="60C8A5EF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Function</w:t>
      </w:r>
    </w:p>
    <w:p w14:paraId="0C929FB6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Find nodes with 5 or more crashes in less than 365 days.</w:t>
      </w:r>
    </w:p>
    <w:p w14:paraId="7005D372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lastRenderedPageBreak/>
        <w:t>Output</w:t>
      </w:r>
    </w:p>
    <w:p w14:paraId="2A8D9D73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 xml:space="preserve">Subset of unsignalized nodes </w:t>
      </w:r>
    </w:p>
    <w:p w14:paraId="15DE00F3" w14:textId="77777777" w:rsidR="000618B8" w:rsidRDefault="000618B8" w:rsidP="000618B8">
      <w:pPr>
        <w:pStyle w:val="ListParagraph"/>
        <w:numPr>
          <w:ilvl w:val="0"/>
          <w:numId w:val="4"/>
        </w:numPr>
      </w:pPr>
      <w:r>
        <w:t>Check</w:t>
      </w:r>
    </w:p>
    <w:p w14:paraId="00D7184A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Inputs</w:t>
      </w:r>
    </w:p>
    <w:p w14:paraId="56CB703A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unsignalized nodes</w:t>
      </w:r>
    </w:p>
    <w:p w14:paraId="559D3464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too_long</w:t>
      </w:r>
    </w:p>
    <w:p w14:paraId="0AEFC509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verified</w:t>
      </w:r>
    </w:p>
    <w:p w14:paraId="2B66A28B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Function</w:t>
      </w:r>
    </w:p>
    <w:p w14:paraId="1B7671C9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Take unsignalized nodes – too_long – verified</w:t>
      </w:r>
    </w:p>
    <w:p w14:paraId="29F7E3D8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Retrieve all crashes in 3 year period for each node</w:t>
      </w:r>
    </w:p>
    <w:p w14:paraId="25EC954F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Find day difference between crash and 4</w:t>
      </w:r>
      <w:r w:rsidRPr="00D728AE">
        <w:rPr>
          <w:vertAlign w:val="superscript"/>
        </w:rPr>
        <w:t>th</w:t>
      </w:r>
      <w:r>
        <w:t xml:space="preserve"> preceding crash (5 crash window)</w:t>
      </w:r>
    </w:p>
    <w:p w14:paraId="0028C840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Five_yr = 1 if &lt; 365 days</w:t>
      </w:r>
    </w:p>
    <w:p w14:paraId="3796FCD8" w14:textId="77777777" w:rsidR="000618B8" w:rsidRDefault="000618B8" w:rsidP="000618B8">
      <w:pPr>
        <w:pStyle w:val="ListParagraph"/>
        <w:numPr>
          <w:ilvl w:val="3"/>
          <w:numId w:val="4"/>
        </w:numPr>
      </w:pPr>
      <w:r>
        <w:t xml:space="preserve">Window = 1 for crash and 4 preceding crashes </w:t>
      </w:r>
    </w:p>
    <w:p w14:paraId="366EA9C9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Output</w:t>
      </w:r>
    </w:p>
    <w:p w14:paraId="4E74588A" w14:textId="77777777" w:rsidR="000618B8" w:rsidRDefault="000618B8" w:rsidP="000618B8">
      <w:pPr>
        <w:pStyle w:val="ListParagraph"/>
        <w:numPr>
          <w:ilvl w:val="2"/>
          <w:numId w:val="4"/>
        </w:numPr>
      </w:pPr>
      <w:r>
        <w:t>Crashes at nodes with at least one five_year window with window Boolean</w:t>
      </w:r>
    </w:p>
    <w:p w14:paraId="60757BC6" w14:textId="77777777" w:rsidR="000618B8" w:rsidRDefault="000618B8" w:rsidP="000618B8">
      <w:pPr>
        <w:pStyle w:val="ListParagraph"/>
        <w:numPr>
          <w:ilvl w:val="0"/>
          <w:numId w:val="4"/>
        </w:numPr>
      </w:pPr>
      <w:r>
        <w:t>Verified_crashes</w:t>
      </w:r>
    </w:p>
    <w:p w14:paraId="161A4C60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Input</w:t>
      </w:r>
    </w:p>
    <w:p w14:paraId="09F0B281" w14:textId="77777777" w:rsidR="000618B8" w:rsidRDefault="000618B8" w:rsidP="000618B8">
      <w:pPr>
        <w:pStyle w:val="ListParagraph"/>
        <w:numPr>
          <w:ilvl w:val="2"/>
          <w:numId w:val="4"/>
        </w:numPr>
      </w:pPr>
      <w:bookmarkStart w:id="3" w:name="_GoBack"/>
      <w:r>
        <w:t xml:space="preserve">Verified subset of unsignalized nodes </w:t>
      </w:r>
      <w:bookmarkEnd w:id="3"/>
    </w:p>
    <w:p w14:paraId="71FCB81B" w14:textId="77777777" w:rsidR="000618B8" w:rsidRDefault="000618B8" w:rsidP="000618B8">
      <w:pPr>
        <w:pStyle w:val="ListParagraph"/>
        <w:numPr>
          <w:ilvl w:val="1"/>
          <w:numId w:val="4"/>
        </w:numPr>
      </w:pPr>
      <w:r>
        <w:t>Function</w:t>
      </w:r>
    </w:p>
    <w:p w14:paraId="072FDB53" w14:textId="77777777" w:rsidR="000618B8" w:rsidRPr="00A8275A" w:rsidRDefault="000618B8" w:rsidP="000618B8">
      <w:pPr>
        <w:pStyle w:val="ListParagraph"/>
        <w:numPr>
          <w:ilvl w:val="2"/>
          <w:numId w:val="4"/>
        </w:numPr>
      </w:pPr>
      <w:r>
        <w:t xml:space="preserve">Grab all crashes </w:t>
      </w:r>
    </w:p>
    <w:p w14:paraId="51FDA7D6" w14:textId="77777777" w:rsidR="000618B8" w:rsidDel="00581DF3" w:rsidRDefault="000618B8" w:rsidP="000618B8">
      <w:pPr>
        <w:pStyle w:val="ListParagraph"/>
        <w:rPr>
          <w:del w:id="4" w:author="Oge, Samuel" w:date="2019-08-02T13:06:00Z"/>
        </w:rPr>
      </w:pPr>
    </w:p>
    <w:p w14:paraId="0B1CAEC9" w14:textId="77777777" w:rsidR="000618B8" w:rsidRDefault="000618B8" w:rsidP="000618B8"/>
    <w:sectPr w:rsidR="0006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stetter, Seth" w:date="2019-07-17T08:31:00Z" w:initials="HS">
    <w:p w14:paraId="7AA2C115" w14:textId="77777777" w:rsidR="00B96852" w:rsidRDefault="00B96852">
      <w:pPr>
        <w:pStyle w:val="CommentText"/>
      </w:pPr>
      <w:r>
        <w:rPr>
          <w:rStyle w:val="CommentReference"/>
        </w:rPr>
        <w:annotationRef/>
      </w:r>
      <w:r>
        <w:t>These should be a little bit more descriptive – ex. why is this being done</w:t>
      </w:r>
    </w:p>
  </w:comment>
  <w:comment w:id="1" w:author="Hostetter, Seth" w:date="2019-07-17T08:30:00Z" w:initials="HS">
    <w:p w14:paraId="50D639B0" w14:textId="77777777" w:rsidR="00B96852" w:rsidRDefault="00B96852">
      <w:pPr>
        <w:pStyle w:val="CommentText"/>
      </w:pPr>
      <w:r>
        <w:rPr>
          <w:rStyle w:val="CommentReference"/>
        </w:rPr>
        <w:annotationRef/>
      </w:r>
      <w:r>
        <w:t>What is the structure?</w:t>
      </w:r>
    </w:p>
  </w:comment>
  <w:comment w:id="2" w:author="Hostetter, Seth" w:date="2019-07-17T08:33:00Z" w:initials="HS">
    <w:p w14:paraId="457006E7" w14:textId="77777777" w:rsidR="00B96852" w:rsidRDefault="00B96852">
      <w:pPr>
        <w:pStyle w:val="CommentText"/>
      </w:pPr>
      <w:r>
        <w:rPr>
          <w:rStyle w:val="CommentReference"/>
        </w:rPr>
        <w:annotationRef/>
      </w:r>
      <w:r>
        <w:t xml:space="preserve">This takes in a signal and returns the nearest intersection or takes in the intersection and returns the nearest signal?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A2C115" w15:done="0"/>
  <w15:commentEx w15:paraId="50D639B0" w15:done="0"/>
  <w15:commentEx w15:paraId="457006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ABB"/>
    <w:multiLevelType w:val="hybridMultilevel"/>
    <w:tmpl w:val="4A5A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9FF"/>
    <w:multiLevelType w:val="hybridMultilevel"/>
    <w:tmpl w:val="5B8E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26D27"/>
    <w:multiLevelType w:val="hybridMultilevel"/>
    <w:tmpl w:val="B8DC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0007"/>
    <w:multiLevelType w:val="hybridMultilevel"/>
    <w:tmpl w:val="0C4C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6383E"/>
    <w:multiLevelType w:val="hybridMultilevel"/>
    <w:tmpl w:val="903E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91CC6"/>
    <w:multiLevelType w:val="hybridMultilevel"/>
    <w:tmpl w:val="13F8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ge, Samuel">
    <w15:presenceInfo w15:providerId="AD" w15:userId="S-1-5-21-1454471165-606747145-682003330-97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E6"/>
    <w:rsid w:val="000618B8"/>
    <w:rsid w:val="000717E6"/>
    <w:rsid w:val="00581DF3"/>
    <w:rsid w:val="006C4CA6"/>
    <w:rsid w:val="007504A6"/>
    <w:rsid w:val="007C460B"/>
    <w:rsid w:val="00B96852"/>
    <w:rsid w:val="00D64510"/>
    <w:rsid w:val="00D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3EDA"/>
  <w15:docId w15:val="{7E007643-3D9C-4D5F-A8E0-3197B353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68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8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8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8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8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4</cp:revision>
  <dcterms:created xsi:type="dcterms:W3CDTF">2019-07-16T22:33:00Z</dcterms:created>
  <dcterms:modified xsi:type="dcterms:W3CDTF">2019-08-05T19:43:00Z</dcterms:modified>
</cp:coreProperties>
</file>